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CAB" w:rsidRDefault="00647CAB" w:rsidP="00647CAB">
      <w:pPr>
        <w:jc w:val="center"/>
        <w:rPr>
          <w:rFonts w:ascii="黑体" w:eastAsia="黑体"/>
          <w:sz w:val="44"/>
          <w:szCs w:val="44"/>
        </w:rPr>
      </w:pPr>
      <w:r>
        <w:rPr>
          <w:rFonts w:ascii="黑体" w:eastAsia="黑体" w:hint="eastAsia"/>
          <w:sz w:val="44"/>
          <w:szCs w:val="44"/>
        </w:rPr>
        <w:t>项目章程</w:t>
      </w:r>
    </w:p>
    <w:tbl>
      <w:tblPr>
        <w:tblStyle w:val="a3"/>
        <w:tblW w:w="0" w:type="auto"/>
        <w:tblInd w:w="0" w:type="dxa"/>
        <w:tblLook w:val="01E0" w:firstRow="1" w:lastRow="1" w:firstColumn="1" w:lastColumn="1" w:noHBand="0" w:noVBand="0"/>
      </w:tblPr>
      <w:tblGrid>
        <w:gridCol w:w="2022"/>
        <w:gridCol w:w="2639"/>
        <w:gridCol w:w="1617"/>
        <w:gridCol w:w="2018"/>
      </w:tblGrid>
      <w:tr w:rsidR="00647CAB" w:rsidTr="00647CAB">
        <w:tc>
          <w:tcPr>
            <w:tcW w:w="2022" w:type="dxa"/>
            <w:tcBorders>
              <w:top w:val="single" w:sz="4" w:space="0" w:color="auto"/>
              <w:left w:val="single" w:sz="4" w:space="0" w:color="auto"/>
              <w:bottom w:val="single" w:sz="4" w:space="0" w:color="auto"/>
              <w:right w:val="single" w:sz="4" w:space="0" w:color="auto"/>
            </w:tcBorders>
            <w:hideMark/>
          </w:tcPr>
          <w:p w:rsidR="00647CAB" w:rsidRDefault="00647CAB">
            <w:pPr>
              <w:rPr>
                <w:rFonts w:hint="eastAsia"/>
                <w:sz w:val="21"/>
              </w:rPr>
            </w:pPr>
            <w:r>
              <w:rPr>
                <w:rFonts w:hint="eastAsia"/>
              </w:rPr>
              <w:t>项目名称</w:t>
            </w:r>
          </w:p>
        </w:tc>
        <w:tc>
          <w:tcPr>
            <w:tcW w:w="6274" w:type="dxa"/>
            <w:gridSpan w:val="3"/>
            <w:tcBorders>
              <w:top w:val="single" w:sz="4" w:space="0" w:color="auto"/>
              <w:left w:val="single" w:sz="4" w:space="0" w:color="auto"/>
              <w:bottom w:val="single" w:sz="4" w:space="0" w:color="auto"/>
              <w:right w:val="single" w:sz="4" w:space="0" w:color="auto"/>
            </w:tcBorders>
          </w:tcPr>
          <w:p w:rsidR="00647CAB" w:rsidRDefault="009A2699">
            <w:r>
              <w:rPr>
                <w:rFonts w:hint="eastAsia"/>
              </w:rPr>
              <w:t>上海财经大学</w:t>
            </w:r>
            <w:r w:rsidR="00647CAB">
              <w:rPr>
                <w:rFonts w:hint="eastAsia"/>
              </w:rPr>
              <w:t>图书</w:t>
            </w:r>
            <w:r w:rsidR="00D91356">
              <w:rPr>
                <w:rFonts w:hint="eastAsia"/>
              </w:rPr>
              <w:t>数据</w:t>
            </w:r>
            <w:r w:rsidR="00647CAB">
              <w:rPr>
                <w:rFonts w:hint="eastAsia"/>
              </w:rPr>
              <w:t>分析系统</w:t>
            </w:r>
          </w:p>
        </w:tc>
      </w:tr>
      <w:tr w:rsidR="00647CAB" w:rsidTr="00647CAB">
        <w:tc>
          <w:tcPr>
            <w:tcW w:w="2022" w:type="dxa"/>
            <w:tcBorders>
              <w:top w:val="single" w:sz="4" w:space="0" w:color="auto"/>
              <w:left w:val="single" w:sz="4" w:space="0" w:color="auto"/>
              <w:bottom w:val="single" w:sz="4" w:space="0" w:color="auto"/>
              <w:right w:val="single" w:sz="4" w:space="0" w:color="auto"/>
            </w:tcBorders>
            <w:hideMark/>
          </w:tcPr>
          <w:p w:rsidR="00647CAB" w:rsidRDefault="00647CAB">
            <w:r>
              <w:rPr>
                <w:rFonts w:hint="eastAsia"/>
              </w:rPr>
              <w:t>项目启动日</w:t>
            </w:r>
          </w:p>
        </w:tc>
        <w:tc>
          <w:tcPr>
            <w:tcW w:w="2639" w:type="dxa"/>
            <w:tcBorders>
              <w:top w:val="single" w:sz="4" w:space="0" w:color="auto"/>
              <w:left w:val="single" w:sz="4" w:space="0" w:color="auto"/>
              <w:bottom w:val="single" w:sz="4" w:space="0" w:color="auto"/>
              <w:right w:val="single" w:sz="4" w:space="0" w:color="auto"/>
            </w:tcBorders>
          </w:tcPr>
          <w:p w:rsidR="00647CAB" w:rsidRDefault="00D91356">
            <w:r>
              <w:rPr>
                <w:rFonts w:hint="eastAsia"/>
              </w:rPr>
              <w:t>2016</w:t>
            </w:r>
            <w:r>
              <w:rPr>
                <w:rFonts w:hint="eastAsia"/>
              </w:rPr>
              <w:t>年</w:t>
            </w:r>
            <w:r w:rsidR="009A2699">
              <w:rPr>
                <w:rFonts w:hint="eastAsia"/>
              </w:rPr>
              <w:t>10</w:t>
            </w:r>
            <w:r>
              <w:rPr>
                <w:rFonts w:hint="eastAsia"/>
              </w:rPr>
              <w:t>月</w:t>
            </w:r>
            <w:r>
              <w:rPr>
                <w:rFonts w:hint="eastAsia"/>
              </w:rPr>
              <w:t>19</w:t>
            </w:r>
            <w:r>
              <w:rPr>
                <w:rFonts w:hint="eastAsia"/>
              </w:rPr>
              <w:t>日</w:t>
            </w:r>
          </w:p>
        </w:tc>
        <w:tc>
          <w:tcPr>
            <w:tcW w:w="1617" w:type="dxa"/>
            <w:tcBorders>
              <w:top w:val="single" w:sz="4" w:space="0" w:color="auto"/>
              <w:left w:val="single" w:sz="4" w:space="0" w:color="auto"/>
              <w:bottom w:val="single" w:sz="4" w:space="0" w:color="auto"/>
              <w:right w:val="single" w:sz="4" w:space="0" w:color="auto"/>
            </w:tcBorders>
            <w:hideMark/>
          </w:tcPr>
          <w:p w:rsidR="00647CAB" w:rsidRDefault="00647CAB">
            <w:r>
              <w:rPr>
                <w:rFonts w:hint="eastAsia"/>
              </w:rPr>
              <w:t>项目结束日</w:t>
            </w:r>
          </w:p>
        </w:tc>
        <w:tc>
          <w:tcPr>
            <w:tcW w:w="2018" w:type="dxa"/>
            <w:tcBorders>
              <w:top w:val="single" w:sz="4" w:space="0" w:color="auto"/>
              <w:left w:val="single" w:sz="4" w:space="0" w:color="auto"/>
              <w:bottom w:val="single" w:sz="4" w:space="0" w:color="auto"/>
              <w:right w:val="single" w:sz="4" w:space="0" w:color="auto"/>
            </w:tcBorders>
          </w:tcPr>
          <w:p w:rsidR="00647CAB" w:rsidRDefault="00D91356">
            <w:r>
              <w:rPr>
                <w:rFonts w:hint="eastAsia"/>
              </w:rPr>
              <w:t>2016</w:t>
            </w:r>
            <w:r>
              <w:rPr>
                <w:rFonts w:hint="eastAsia"/>
              </w:rPr>
              <w:t>年</w:t>
            </w:r>
            <w:r>
              <w:rPr>
                <w:rFonts w:hint="eastAsia"/>
              </w:rPr>
              <w:t>11</w:t>
            </w:r>
            <w:r>
              <w:rPr>
                <w:rFonts w:hint="eastAsia"/>
              </w:rPr>
              <w:t>月</w:t>
            </w:r>
            <w:r>
              <w:rPr>
                <w:rFonts w:hint="eastAsia"/>
              </w:rPr>
              <w:t>30</w:t>
            </w:r>
            <w:r>
              <w:rPr>
                <w:rFonts w:hint="eastAsia"/>
              </w:rPr>
              <w:t>日</w:t>
            </w:r>
          </w:p>
        </w:tc>
      </w:tr>
      <w:tr w:rsidR="00647CAB" w:rsidTr="00647CAB">
        <w:tc>
          <w:tcPr>
            <w:tcW w:w="2022" w:type="dxa"/>
            <w:tcBorders>
              <w:top w:val="single" w:sz="4" w:space="0" w:color="auto"/>
              <w:left w:val="single" w:sz="4" w:space="0" w:color="auto"/>
              <w:bottom w:val="single" w:sz="4" w:space="0" w:color="auto"/>
              <w:right w:val="single" w:sz="4" w:space="0" w:color="auto"/>
            </w:tcBorders>
            <w:hideMark/>
          </w:tcPr>
          <w:p w:rsidR="00647CAB" w:rsidRDefault="00647CAB">
            <w:r>
              <w:rPr>
                <w:rFonts w:hint="eastAsia"/>
              </w:rPr>
              <w:t>项目经理</w:t>
            </w:r>
          </w:p>
        </w:tc>
        <w:tc>
          <w:tcPr>
            <w:tcW w:w="2639" w:type="dxa"/>
            <w:tcBorders>
              <w:top w:val="single" w:sz="4" w:space="0" w:color="auto"/>
              <w:left w:val="single" w:sz="4" w:space="0" w:color="auto"/>
              <w:bottom w:val="single" w:sz="4" w:space="0" w:color="auto"/>
              <w:right w:val="single" w:sz="4" w:space="0" w:color="auto"/>
            </w:tcBorders>
          </w:tcPr>
          <w:p w:rsidR="00647CAB" w:rsidRDefault="00D91356">
            <w:pPr>
              <w:rPr>
                <w:rFonts w:hint="eastAsia"/>
              </w:rPr>
            </w:pPr>
            <w:proofErr w:type="gramStart"/>
            <w:r>
              <w:rPr>
                <w:rFonts w:hint="eastAsia"/>
              </w:rPr>
              <w:t>刘明钧</w:t>
            </w:r>
            <w:proofErr w:type="gramEnd"/>
          </w:p>
        </w:tc>
        <w:tc>
          <w:tcPr>
            <w:tcW w:w="1617" w:type="dxa"/>
            <w:tcBorders>
              <w:top w:val="single" w:sz="4" w:space="0" w:color="auto"/>
              <w:left w:val="single" w:sz="4" w:space="0" w:color="auto"/>
              <w:bottom w:val="single" w:sz="4" w:space="0" w:color="auto"/>
              <w:right w:val="single" w:sz="4" w:space="0" w:color="auto"/>
            </w:tcBorders>
            <w:hideMark/>
          </w:tcPr>
          <w:p w:rsidR="00647CAB" w:rsidRDefault="00647CAB">
            <w:r>
              <w:rPr>
                <w:rFonts w:hint="eastAsia"/>
              </w:rPr>
              <w:t>项目经理的联系方式</w:t>
            </w:r>
          </w:p>
        </w:tc>
        <w:tc>
          <w:tcPr>
            <w:tcW w:w="2018" w:type="dxa"/>
            <w:tcBorders>
              <w:top w:val="single" w:sz="4" w:space="0" w:color="auto"/>
              <w:left w:val="single" w:sz="4" w:space="0" w:color="auto"/>
              <w:bottom w:val="single" w:sz="4" w:space="0" w:color="auto"/>
              <w:right w:val="single" w:sz="4" w:space="0" w:color="auto"/>
            </w:tcBorders>
          </w:tcPr>
          <w:p w:rsidR="00647CAB" w:rsidRDefault="00D91356">
            <w:r>
              <w:t>lmjlio</w:t>
            </w:r>
            <w:r>
              <w:rPr>
                <w:rFonts w:hint="eastAsia"/>
              </w:rPr>
              <w:t>@foxmail.com</w:t>
            </w:r>
          </w:p>
        </w:tc>
      </w:tr>
      <w:tr w:rsidR="00D91356" w:rsidTr="00647CAB">
        <w:tc>
          <w:tcPr>
            <w:tcW w:w="2022" w:type="dxa"/>
            <w:tcBorders>
              <w:top w:val="single" w:sz="4" w:space="0" w:color="auto"/>
              <w:left w:val="single" w:sz="4" w:space="0" w:color="auto"/>
              <w:bottom w:val="single" w:sz="4" w:space="0" w:color="auto"/>
              <w:right w:val="single" w:sz="4" w:space="0" w:color="auto"/>
            </w:tcBorders>
          </w:tcPr>
          <w:p w:rsidR="00D91356" w:rsidRDefault="00D91356">
            <w:pPr>
              <w:rPr>
                <w:rFonts w:hint="eastAsia"/>
              </w:rPr>
            </w:pPr>
            <w:r>
              <w:rPr>
                <w:rFonts w:hint="eastAsia"/>
              </w:rPr>
              <w:t>项目发起人</w:t>
            </w:r>
          </w:p>
        </w:tc>
        <w:tc>
          <w:tcPr>
            <w:tcW w:w="2639" w:type="dxa"/>
            <w:tcBorders>
              <w:top w:val="single" w:sz="4" w:space="0" w:color="auto"/>
              <w:left w:val="single" w:sz="4" w:space="0" w:color="auto"/>
              <w:bottom w:val="single" w:sz="4" w:space="0" w:color="auto"/>
              <w:right w:val="single" w:sz="4" w:space="0" w:color="auto"/>
            </w:tcBorders>
          </w:tcPr>
          <w:p w:rsidR="00D91356" w:rsidRDefault="00D91356">
            <w:pPr>
              <w:rPr>
                <w:rFonts w:hint="eastAsia"/>
              </w:rPr>
            </w:pPr>
            <w:proofErr w:type="gramStart"/>
            <w:r>
              <w:rPr>
                <w:rFonts w:hint="eastAsia"/>
              </w:rPr>
              <w:t>张荣鉴</w:t>
            </w:r>
            <w:proofErr w:type="gramEnd"/>
          </w:p>
        </w:tc>
        <w:tc>
          <w:tcPr>
            <w:tcW w:w="1617" w:type="dxa"/>
            <w:tcBorders>
              <w:top w:val="single" w:sz="4" w:space="0" w:color="auto"/>
              <w:left w:val="single" w:sz="4" w:space="0" w:color="auto"/>
              <w:bottom w:val="single" w:sz="4" w:space="0" w:color="auto"/>
              <w:right w:val="single" w:sz="4" w:space="0" w:color="auto"/>
            </w:tcBorders>
          </w:tcPr>
          <w:p w:rsidR="00D91356" w:rsidRDefault="00D91356">
            <w:pPr>
              <w:rPr>
                <w:rFonts w:hint="eastAsia"/>
              </w:rPr>
            </w:pPr>
            <w:r>
              <w:rPr>
                <w:rFonts w:hint="eastAsia"/>
              </w:rPr>
              <w:t>项目发起人联系方式</w:t>
            </w:r>
          </w:p>
        </w:tc>
        <w:tc>
          <w:tcPr>
            <w:tcW w:w="2018" w:type="dxa"/>
            <w:tcBorders>
              <w:top w:val="single" w:sz="4" w:space="0" w:color="auto"/>
              <w:left w:val="single" w:sz="4" w:space="0" w:color="auto"/>
              <w:bottom w:val="single" w:sz="4" w:space="0" w:color="auto"/>
              <w:right w:val="single" w:sz="4" w:space="0" w:color="auto"/>
            </w:tcBorders>
          </w:tcPr>
          <w:p w:rsidR="00D91356" w:rsidRDefault="00D91356">
            <w:r>
              <w:t>R</w:t>
            </w:r>
            <w:r>
              <w:rPr>
                <w:rFonts w:hint="eastAsia"/>
              </w:rPr>
              <w:t>jzhang@sspu.edu.cn</w:t>
            </w:r>
          </w:p>
        </w:tc>
      </w:tr>
    </w:tbl>
    <w:p w:rsidR="00647CAB" w:rsidRDefault="00647CAB" w:rsidP="00647CAB"/>
    <w:p w:rsidR="00647CAB" w:rsidRDefault="00647CAB" w:rsidP="00647CAB">
      <w:pPr>
        <w:pStyle w:val="1"/>
        <w:numPr>
          <w:ilvl w:val="0"/>
          <w:numId w:val="2"/>
        </w:numPr>
      </w:pPr>
      <w:r>
        <w:rPr>
          <w:rFonts w:hint="eastAsia"/>
        </w:rPr>
        <w:t>项目背景</w:t>
      </w:r>
    </w:p>
    <w:p w:rsidR="009A2699" w:rsidRDefault="0003231F" w:rsidP="009A2699">
      <w:pPr>
        <w:ind w:firstLine="420"/>
      </w:pPr>
      <w:r>
        <w:rPr>
          <w:rFonts w:hint="eastAsia"/>
        </w:rPr>
        <w:t>随着学校信息化建设的完善，每天都产生了大量的、有价值的数据。在过去的五至十年中这些数据没有被有效的利用。为了更好的落实上海</w:t>
      </w:r>
      <w:r w:rsidRPr="0003231F">
        <w:rPr>
          <w:rFonts w:hint="eastAsia"/>
        </w:rPr>
        <w:t>财经大学</w:t>
      </w:r>
      <w:r w:rsidR="009A2699">
        <w:rPr>
          <w:rFonts w:hint="eastAsia"/>
        </w:rPr>
        <w:t>（以下简称财大）</w:t>
      </w:r>
      <w:r w:rsidR="009A2699">
        <w:rPr>
          <w:rFonts w:hint="eastAsia"/>
        </w:rPr>
        <w:t>发展定位规划</w:t>
      </w:r>
      <w:r>
        <w:rPr>
          <w:rFonts w:hint="eastAsia"/>
        </w:rPr>
        <w:t>，</w:t>
      </w:r>
      <w:r w:rsidRPr="0003231F">
        <w:rPr>
          <w:rFonts w:hint="eastAsia"/>
        </w:rPr>
        <w:t>创建具有鲜明财经特色的高水平研究型大学。</w:t>
      </w:r>
      <w:r w:rsidR="009A2699">
        <w:rPr>
          <w:rFonts w:hint="eastAsia"/>
        </w:rPr>
        <w:t>以及</w:t>
      </w:r>
      <w:r w:rsidR="009A2699" w:rsidRPr="009A2699">
        <w:rPr>
          <w:rFonts w:hint="eastAsia"/>
        </w:rPr>
        <w:t>全面发展的人才培养理念，以高端的</w:t>
      </w:r>
      <w:r w:rsidR="009A2699">
        <w:rPr>
          <w:rFonts w:hint="eastAsia"/>
        </w:rPr>
        <w:t>财经精英人才培养为目标，以“复合型、外向型和创新型”为培养规格的学校。需要从以往被忽视的数据中挖掘价值，更好的实现学校的定位规划。</w:t>
      </w:r>
    </w:p>
    <w:p w:rsidR="0003231F" w:rsidRPr="0003231F" w:rsidRDefault="009A2699" w:rsidP="009A2699">
      <w:pPr>
        <w:ind w:firstLine="420"/>
        <w:rPr>
          <w:rFonts w:hint="eastAsia"/>
        </w:rPr>
      </w:pPr>
      <w:r w:rsidRPr="009A2699">
        <w:rPr>
          <w:rFonts w:hint="eastAsia"/>
        </w:rPr>
        <w:t>图书馆是高校文化建设的象征</w:t>
      </w:r>
      <w:r w:rsidRPr="009A2699">
        <w:rPr>
          <w:rFonts w:hint="eastAsia"/>
        </w:rPr>
        <w:t>,</w:t>
      </w:r>
      <w:r w:rsidRPr="009A2699">
        <w:rPr>
          <w:rFonts w:hint="eastAsia"/>
        </w:rPr>
        <w:t>是高校文化内涵的表现</w:t>
      </w:r>
      <w:r w:rsidRPr="009A2699">
        <w:rPr>
          <w:rFonts w:hint="eastAsia"/>
        </w:rPr>
        <w:t>,</w:t>
      </w:r>
      <w:r w:rsidRPr="009A2699">
        <w:rPr>
          <w:rFonts w:hint="eastAsia"/>
        </w:rPr>
        <w:t>是高校里一个最重要的组织机构</w:t>
      </w:r>
      <w:r w:rsidRPr="009A2699">
        <w:rPr>
          <w:rFonts w:hint="eastAsia"/>
        </w:rPr>
        <w:t>,</w:t>
      </w:r>
      <w:r w:rsidRPr="009A2699">
        <w:rPr>
          <w:rFonts w:hint="eastAsia"/>
        </w:rPr>
        <w:t>是学生课后学习的主阵地</w:t>
      </w:r>
      <w:r w:rsidRPr="009A2699">
        <w:rPr>
          <w:rFonts w:hint="eastAsia"/>
        </w:rPr>
        <w:t>,</w:t>
      </w:r>
      <w:r w:rsidRPr="009A2699">
        <w:rPr>
          <w:rFonts w:hint="eastAsia"/>
        </w:rPr>
        <w:t>是学生查阅参考文献的主要场所</w:t>
      </w:r>
      <w:r w:rsidRPr="009A2699">
        <w:rPr>
          <w:rFonts w:hint="eastAsia"/>
        </w:rPr>
        <w:t>,</w:t>
      </w:r>
      <w:r w:rsidRPr="009A2699">
        <w:rPr>
          <w:rFonts w:hint="eastAsia"/>
        </w:rPr>
        <w:t>是科研工作人员搞科研查阅资料的地方</w:t>
      </w:r>
      <w:r w:rsidRPr="009A2699">
        <w:rPr>
          <w:rFonts w:hint="eastAsia"/>
        </w:rPr>
        <w:t>,</w:t>
      </w:r>
      <w:r w:rsidRPr="009A2699">
        <w:rPr>
          <w:rFonts w:hint="eastAsia"/>
        </w:rPr>
        <w:t>图书馆在一定意义上可以说是高校教育的主要阵地</w:t>
      </w:r>
      <w:r w:rsidRPr="009A2699">
        <w:rPr>
          <w:rFonts w:hint="eastAsia"/>
        </w:rPr>
        <w:t>,</w:t>
      </w:r>
      <w:r w:rsidRPr="009A2699">
        <w:rPr>
          <w:rFonts w:hint="eastAsia"/>
        </w:rPr>
        <w:t>不管是思想政治教育还是各科文化知识教育。</w:t>
      </w:r>
      <w:r>
        <w:rPr>
          <w:rFonts w:hint="eastAsia"/>
        </w:rPr>
        <w:t>因此开发一套能对图书数据进行分析的数据分析平台成了学校发展的当务之急。</w:t>
      </w:r>
    </w:p>
    <w:p w:rsidR="00647CAB" w:rsidRDefault="00647CAB" w:rsidP="00647CAB">
      <w:pPr>
        <w:pStyle w:val="1"/>
        <w:numPr>
          <w:ilvl w:val="0"/>
          <w:numId w:val="2"/>
        </w:numPr>
      </w:pPr>
      <w:r>
        <w:rPr>
          <w:rFonts w:hint="eastAsia"/>
        </w:rPr>
        <w:t>项目目标</w:t>
      </w:r>
    </w:p>
    <w:p w:rsidR="009A2699" w:rsidRDefault="009A2699" w:rsidP="009A2699">
      <w:pPr>
        <w:ind w:firstLineChars="200" w:firstLine="420"/>
      </w:pPr>
      <w:r>
        <w:rPr>
          <w:rFonts w:hint="eastAsia"/>
        </w:rPr>
        <w:t>完成对财大图书馆数据的清洗，建立有效的数据仓库作为数据分析的基础。通过数据分析手段挖掘图书数据终的价值并以图形化的方式加以展示，最终交付成果为图书数据分析平台（</w:t>
      </w:r>
      <w:r>
        <w:rPr>
          <w:rFonts w:hint="eastAsia"/>
        </w:rPr>
        <w:t>B/S</w:t>
      </w:r>
      <w:r>
        <w:rPr>
          <w:rFonts w:hint="eastAsia"/>
        </w:rPr>
        <w:t>架构）。</w:t>
      </w:r>
    </w:p>
    <w:p w:rsidR="009A2699" w:rsidRPr="009A2699" w:rsidRDefault="009A2699" w:rsidP="00647CAB">
      <w:pPr>
        <w:ind w:firstLineChars="200" w:firstLine="420"/>
        <w:rPr>
          <w:rFonts w:hint="eastAsia"/>
        </w:rPr>
      </w:pPr>
    </w:p>
    <w:p w:rsidR="00647CAB" w:rsidRDefault="00647CAB" w:rsidP="00647CAB">
      <w:pPr>
        <w:pStyle w:val="1"/>
        <w:numPr>
          <w:ilvl w:val="0"/>
          <w:numId w:val="2"/>
        </w:numPr>
      </w:pPr>
      <w:r>
        <w:rPr>
          <w:rFonts w:hint="eastAsia"/>
        </w:rPr>
        <w:t>项目</w:t>
      </w:r>
      <w:del w:id="0" w:author="刘明钧" w:date="2016-11-19T15:51:00Z">
        <w:r w:rsidDel="00E1353B">
          <w:rPr>
            <w:rFonts w:hint="eastAsia"/>
          </w:rPr>
          <w:delText>的关键利益相关人</w:delText>
        </w:r>
      </w:del>
      <w:ins w:id="1" w:author="刘明钧" w:date="2016-11-19T15:51:00Z">
        <w:r w:rsidR="00E1353B">
          <w:rPr>
            <w:rFonts w:hint="eastAsia"/>
          </w:rPr>
          <w:t>人员组织</w:t>
        </w:r>
      </w:ins>
    </w:p>
    <w:p w:rsidR="00647CAB" w:rsidRDefault="00647CAB" w:rsidP="00E1353B">
      <w:pPr>
        <w:pPrChange w:id="2" w:author="刘明钧" w:date="2016-11-19T15:51:00Z">
          <w:pPr>
            <w:ind w:firstLineChars="200" w:firstLine="420"/>
          </w:pPr>
        </w:pPrChange>
      </w:pPr>
      <w:del w:id="3" w:author="刘明钧" w:date="2016-11-19T15:51:00Z">
        <w:r w:rsidDel="00E1353B">
          <w:rPr>
            <w:rFonts w:hint="eastAsia"/>
          </w:rPr>
          <w:delText>若必要，列出项目的关键利益相关人的名字、在项目中的角色，联系方式。</w:delText>
        </w:r>
      </w:del>
    </w:p>
    <w:tbl>
      <w:tblPr>
        <w:tblStyle w:val="a3"/>
        <w:tblW w:w="0" w:type="auto"/>
        <w:jc w:val="center"/>
        <w:tblInd w:w="0" w:type="dxa"/>
        <w:tblLook w:val="01E0" w:firstRow="1" w:lastRow="1" w:firstColumn="1" w:lastColumn="1" w:noHBand="0" w:noVBand="0"/>
        <w:tblPrChange w:id="4" w:author="刘明钧" w:date="2016-11-19T15:50:00Z">
          <w:tblPr>
            <w:tblStyle w:val="a3"/>
            <w:tblW w:w="0" w:type="auto"/>
            <w:tblInd w:w="0" w:type="dxa"/>
            <w:tblLook w:val="01E0" w:firstRow="1" w:lastRow="1" w:firstColumn="1" w:lastColumn="1" w:noHBand="0" w:noVBand="0"/>
          </w:tblPr>
        </w:tblPrChange>
      </w:tblPr>
      <w:tblGrid>
        <w:gridCol w:w="2074"/>
        <w:gridCol w:w="2074"/>
        <w:gridCol w:w="2074"/>
        <w:tblGridChange w:id="5">
          <w:tblGrid>
            <w:gridCol w:w="2074"/>
            <w:gridCol w:w="2074"/>
            <w:gridCol w:w="2074"/>
          </w:tblGrid>
        </w:tblGridChange>
      </w:tblGrid>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hideMark/>
            <w:tcPrChange w:id="6"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RDefault="00E1353B">
            <w:r>
              <w:rPr>
                <w:rFonts w:hint="eastAsia"/>
              </w:rPr>
              <w:t>姓名</w:t>
            </w:r>
          </w:p>
        </w:tc>
        <w:tc>
          <w:tcPr>
            <w:tcW w:w="2074" w:type="dxa"/>
            <w:tcBorders>
              <w:top w:val="single" w:sz="4" w:space="0" w:color="auto"/>
              <w:left w:val="single" w:sz="4" w:space="0" w:color="auto"/>
              <w:bottom w:val="single" w:sz="4" w:space="0" w:color="auto"/>
              <w:right w:val="single" w:sz="4" w:space="0" w:color="auto"/>
            </w:tcBorders>
            <w:hideMark/>
            <w:tcPrChange w:id="7"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RDefault="00E1353B">
            <w:r>
              <w:rPr>
                <w:rFonts w:hint="eastAsia"/>
              </w:rPr>
              <w:t>职位</w:t>
            </w:r>
          </w:p>
        </w:tc>
        <w:tc>
          <w:tcPr>
            <w:tcW w:w="2074" w:type="dxa"/>
            <w:tcBorders>
              <w:top w:val="single" w:sz="4" w:space="0" w:color="auto"/>
              <w:left w:val="single" w:sz="4" w:space="0" w:color="auto"/>
              <w:bottom w:val="single" w:sz="4" w:space="0" w:color="auto"/>
              <w:right w:val="single" w:sz="4" w:space="0" w:color="auto"/>
            </w:tcBorders>
            <w:hideMark/>
            <w:tcPrChange w:id="8" w:author="刘明钧" w:date="2016-11-19T15:50:00Z">
              <w:tcPr>
                <w:tcW w:w="2074" w:type="dxa"/>
                <w:tcBorders>
                  <w:top w:val="single" w:sz="4" w:space="0" w:color="auto"/>
                  <w:left w:val="single" w:sz="4" w:space="0" w:color="auto"/>
                  <w:bottom w:val="single" w:sz="4" w:space="0" w:color="auto"/>
                  <w:right w:val="single" w:sz="4" w:space="0" w:color="auto"/>
                </w:tcBorders>
                <w:hideMark/>
              </w:tcPr>
            </w:tcPrChange>
          </w:tcPr>
          <w:p w:rsidR="00E1353B" w:rsidRDefault="00E1353B">
            <w:r>
              <w:rPr>
                <w:rFonts w:hint="eastAsia"/>
              </w:rPr>
              <w:t>联系方式</w:t>
            </w:r>
          </w:p>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9"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roofErr w:type="gramStart"/>
            <w:r>
              <w:rPr>
                <w:rFonts w:hint="eastAsia"/>
              </w:rPr>
              <w:t>刘明钧</w:t>
            </w:r>
            <w:proofErr w:type="gramEnd"/>
          </w:p>
        </w:tc>
        <w:tc>
          <w:tcPr>
            <w:tcW w:w="2074" w:type="dxa"/>
            <w:tcBorders>
              <w:top w:val="single" w:sz="4" w:space="0" w:color="auto"/>
              <w:left w:val="single" w:sz="4" w:space="0" w:color="auto"/>
              <w:bottom w:val="single" w:sz="4" w:space="0" w:color="auto"/>
              <w:right w:val="single" w:sz="4" w:space="0" w:color="auto"/>
            </w:tcBorders>
            <w:tcPrChange w:id="10"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项目经理</w:t>
            </w:r>
          </w:p>
        </w:tc>
        <w:tc>
          <w:tcPr>
            <w:tcW w:w="2074" w:type="dxa"/>
            <w:tcBorders>
              <w:top w:val="single" w:sz="4" w:space="0" w:color="auto"/>
              <w:left w:val="single" w:sz="4" w:space="0" w:color="auto"/>
              <w:bottom w:val="single" w:sz="4" w:space="0" w:color="auto"/>
              <w:right w:val="single" w:sz="4" w:space="0" w:color="auto"/>
            </w:tcBorders>
            <w:tcPrChange w:id="11"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t>L</w:t>
            </w:r>
            <w:r>
              <w:rPr>
                <w:rFonts w:hint="eastAsia"/>
              </w:rPr>
              <w:t>mjlio@foxmail.com</w:t>
            </w:r>
          </w:p>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12"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Pr>
              <w:rPr>
                <w:rFonts w:hint="eastAsia"/>
              </w:rPr>
            </w:pPr>
            <w:proofErr w:type="gramStart"/>
            <w:r>
              <w:rPr>
                <w:rFonts w:hint="eastAsia"/>
              </w:rPr>
              <w:t>吴慧丰</w:t>
            </w:r>
            <w:proofErr w:type="gramEnd"/>
          </w:p>
        </w:tc>
        <w:tc>
          <w:tcPr>
            <w:tcW w:w="2074" w:type="dxa"/>
            <w:tcBorders>
              <w:top w:val="single" w:sz="4" w:space="0" w:color="auto"/>
              <w:left w:val="single" w:sz="4" w:space="0" w:color="auto"/>
              <w:bottom w:val="single" w:sz="4" w:space="0" w:color="auto"/>
              <w:right w:val="single" w:sz="4" w:space="0" w:color="auto"/>
            </w:tcBorders>
            <w:tcPrChange w:id="13"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需求分析师</w:t>
            </w:r>
          </w:p>
        </w:tc>
        <w:tc>
          <w:tcPr>
            <w:tcW w:w="2074" w:type="dxa"/>
            <w:tcBorders>
              <w:top w:val="single" w:sz="4" w:space="0" w:color="auto"/>
              <w:left w:val="single" w:sz="4" w:space="0" w:color="auto"/>
              <w:bottom w:val="single" w:sz="4" w:space="0" w:color="auto"/>
              <w:right w:val="single" w:sz="4" w:space="0" w:color="auto"/>
            </w:tcBorders>
            <w:tcPrChange w:id="14"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15"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Pr>
              <w:rPr>
                <w:rFonts w:hint="eastAsia"/>
              </w:rPr>
            </w:pPr>
            <w:r>
              <w:rPr>
                <w:rFonts w:hint="eastAsia"/>
              </w:rPr>
              <w:t>童晓婷</w:t>
            </w:r>
          </w:p>
        </w:tc>
        <w:tc>
          <w:tcPr>
            <w:tcW w:w="2074" w:type="dxa"/>
            <w:tcBorders>
              <w:top w:val="single" w:sz="4" w:space="0" w:color="auto"/>
              <w:left w:val="single" w:sz="4" w:space="0" w:color="auto"/>
              <w:bottom w:val="single" w:sz="4" w:space="0" w:color="auto"/>
              <w:right w:val="single" w:sz="4" w:space="0" w:color="auto"/>
            </w:tcBorders>
            <w:tcPrChange w:id="16"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数据</w:t>
            </w:r>
            <w:proofErr w:type="gramStart"/>
            <w:r>
              <w:rPr>
                <w:rFonts w:hint="eastAsia"/>
              </w:rPr>
              <w:t>迁移组</w:t>
            </w:r>
            <w:proofErr w:type="gramEnd"/>
            <w:r>
              <w:rPr>
                <w:rFonts w:hint="eastAsia"/>
              </w:rPr>
              <w:t>组长</w:t>
            </w:r>
          </w:p>
        </w:tc>
        <w:tc>
          <w:tcPr>
            <w:tcW w:w="2074" w:type="dxa"/>
            <w:tcBorders>
              <w:top w:val="single" w:sz="4" w:space="0" w:color="auto"/>
              <w:left w:val="single" w:sz="4" w:space="0" w:color="auto"/>
              <w:bottom w:val="single" w:sz="4" w:space="0" w:color="auto"/>
              <w:right w:val="single" w:sz="4" w:space="0" w:color="auto"/>
            </w:tcBorders>
            <w:tcPrChange w:id="17"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18"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陈桢</w:t>
            </w:r>
          </w:p>
        </w:tc>
        <w:tc>
          <w:tcPr>
            <w:tcW w:w="2074" w:type="dxa"/>
            <w:tcBorders>
              <w:top w:val="single" w:sz="4" w:space="0" w:color="auto"/>
              <w:left w:val="single" w:sz="4" w:space="0" w:color="auto"/>
              <w:bottom w:val="single" w:sz="4" w:space="0" w:color="auto"/>
              <w:right w:val="single" w:sz="4" w:space="0" w:color="auto"/>
            </w:tcBorders>
            <w:tcPrChange w:id="19"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开发组组长</w:t>
            </w:r>
          </w:p>
        </w:tc>
        <w:tc>
          <w:tcPr>
            <w:tcW w:w="2074" w:type="dxa"/>
            <w:tcBorders>
              <w:top w:val="single" w:sz="4" w:space="0" w:color="auto"/>
              <w:left w:val="single" w:sz="4" w:space="0" w:color="auto"/>
              <w:bottom w:val="single" w:sz="4" w:space="0" w:color="auto"/>
              <w:right w:val="single" w:sz="4" w:space="0" w:color="auto"/>
            </w:tcBorders>
            <w:tcPrChange w:id="20"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21"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王道涵</w:t>
            </w:r>
          </w:p>
        </w:tc>
        <w:tc>
          <w:tcPr>
            <w:tcW w:w="2074" w:type="dxa"/>
            <w:tcBorders>
              <w:top w:val="single" w:sz="4" w:space="0" w:color="auto"/>
              <w:left w:val="single" w:sz="4" w:space="0" w:color="auto"/>
              <w:bottom w:val="single" w:sz="4" w:space="0" w:color="auto"/>
              <w:right w:val="single" w:sz="4" w:space="0" w:color="auto"/>
            </w:tcBorders>
            <w:tcPrChange w:id="22"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测试组组长</w:t>
            </w:r>
          </w:p>
        </w:tc>
        <w:tc>
          <w:tcPr>
            <w:tcW w:w="2074" w:type="dxa"/>
            <w:tcBorders>
              <w:top w:val="single" w:sz="4" w:space="0" w:color="auto"/>
              <w:left w:val="single" w:sz="4" w:space="0" w:color="auto"/>
              <w:bottom w:val="single" w:sz="4" w:space="0" w:color="auto"/>
              <w:right w:val="single" w:sz="4" w:space="0" w:color="auto"/>
            </w:tcBorders>
            <w:tcPrChange w:id="23"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24"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Pr>
              <w:rPr>
                <w:rFonts w:hint="eastAsia"/>
              </w:rPr>
            </w:pPr>
            <w:proofErr w:type="gramStart"/>
            <w:r>
              <w:rPr>
                <w:rFonts w:hint="eastAsia"/>
              </w:rPr>
              <w:t>章晨鹏</w:t>
            </w:r>
            <w:proofErr w:type="gramEnd"/>
          </w:p>
        </w:tc>
        <w:tc>
          <w:tcPr>
            <w:tcW w:w="2074" w:type="dxa"/>
            <w:tcBorders>
              <w:top w:val="single" w:sz="4" w:space="0" w:color="auto"/>
              <w:left w:val="single" w:sz="4" w:space="0" w:color="auto"/>
              <w:bottom w:val="single" w:sz="4" w:space="0" w:color="auto"/>
              <w:right w:val="single" w:sz="4" w:space="0" w:color="auto"/>
            </w:tcBorders>
            <w:tcPrChange w:id="25"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Pr>
              <w:rPr>
                <w:rFonts w:hint="eastAsia"/>
              </w:rPr>
            </w:pPr>
            <w:r>
              <w:rPr>
                <w:rFonts w:hint="eastAsia"/>
              </w:rPr>
              <w:t>驻场开发工程师</w:t>
            </w:r>
          </w:p>
        </w:tc>
        <w:tc>
          <w:tcPr>
            <w:tcW w:w="2074" w:type="dxa"/>
            <w:tcBorders>
              <w:top w:val="single" w:sz="4" w:space="0" w:color="auto"/>
              <w:left w:val="single" w:sz="4" w:space="0" w:color="auto"/>
              <w:bottom w:val="single" w:sz="4" w:space="0" w:color="auto"/>
              <w:right w:val="single" w:sz="4" w:space="0" w:color="auto"/>
            </w:tcBorders>
            <w:tcPrChange w:id="26"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r w:rsidR="00E1353B" w:rsidTr="00E1353B">
        <w:trPr>
          <w:jc w:val="center"/>
        </w:trPr>
        <w:tc>
          <w:tcPr>
            <w:tcW w:w="2074" w:type="dxa"/>
            <w:tcBorders>
              <w:top w:val="single" w:sz="4" w:space="0" w:color="auto"/>
              <w:left w:val="single" w:sz="4" w:space="0" w:color="auto"/>
              <w:bottom w:val="single" w:sz="4" w:space="0" w:color="auto"/>
              <w:right w:val="single" w:sz="4" w:space="0" w:color="auto"/>
            </w:tcBorders>
            <w:tcPrChange w:id="27"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pPr>
              <w:rPr>
                <w:rFonts w:hint="eastAsia"/>
              </w:rPr>
            </w:pPr>
            <w:r>
              <w:rPr>
                <w:rFonts w:hint="eastAsia"/>
              </w:rPr>
              <w:t>卢皓宇</w:t>
            </w:r>
          </w:p>
        </w:tc>
        <w:tc>
          <w:tcPr>
            <w:tcW w:w="2074" w:type="dxa"/>
            <w:tcBorders>
              <w:top w:val="single" w:sz="4" w:space="0" w:color="auto"/>
              <w:left w:val="single" w:sz="4" w:space="0" w:color="auto"/>
              <w:bottom w:val="single" w:sz="4" w:space="0" w:color="auto"/>
              <w:right w:val="single" w:sz="4" w:space="0" w:color="auto"/>
            </w:tcBorders>
            <w:tcPrChange w:id="28"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r>
              <w:rPr>
                <w:rFonts w:hint="eastAsia"/>
              </w:rPr>
              <w:t>驻场开发工程师</w:t>
            </w:r>
          </w:p>
        </w:tc>
        <w:tc>
          <w:tcPr>
            <w:tcW w:w="2074" w:type="dxa"/>
            <w:tcBorders>
              <w:top w:val="single" w:sz="4" w:space="0" w:color="auto"/>
              <w:left w:val="single" w:sz="4" w:space="0" w:color="auto"/>
              <w:bottom w:val="single" w:sz="4" w:space="0" w:color="auto"/>
              <w:right w:val="single" w:sz="4" w:space="0" w:color="auto"/>
            </w:tcBorders>
            <w:tcPrChange w:id="29" w:author="刘明钧" w:date="2016-11-19T15:50:00Z">
              <w:tcPr>
                <w:tcW w:w="2074" w:type="dxa"/>
                <w:tcBorders>
                  <w:top w:val="single" w:sz="4" w:space="0" w:color="auto"/>
                  <w:left w:val="single" w:sz="4" w:space="0" w:color="auto"/>
                  <w:bottom w:val="single" w:sz="4" w:space="0" w:color="auto"/>
                  <w:right w:val="single" w:sz="4" w:space="0" w:color="auto"/>
                </w:tcBorders>
              </w:tcPr>
            </w:tcPrChange>
          </w:tcPr>
          <w:p w:rsidR="00E1353B" w:rsidRDefault="00E1353B"/>
        </w:tc>
      </w:tr>
    </w:tbl>
    <w:p w:rsidR="00647CAB" w:rsidRDefault="00647CAB" w:rsidP="00647CAB"/>
    <w:p w:rsidR="006B6F91" w:rsidRDefault="00D91356" w:rsidP="00E1353B">
      <w:pPr>
        <w:ind w:leftChars="600" w:left="1260" w:right="1470"/>
        <w:jc w:val="right"/>
        <w:pPrChange w:id="30" w:author="刘明钧" w:date="2016-11-19T15:52:00Z">
          <w:pPr/>
        </w:pPrChange>
      </w:pPr>
      <w:r>
        <w:rPr>
          <w:rFonts w:hint="eastAsia"/>
        </w:rPr>
        <w:t>签字：</w:t>
      </w:r>
    </w:p>
    <w:p w:rsidR="00D91356" w:rsidRDefault="00D91356" w:rsidP="00E1353B">
      <w:pPr>
        <w:rPr>
          <w:rFonts w:hint="eastAsia"/>
        </w:rPr>
        <w:pPrChange w:id="31" w:author="刘明钧" w:date="2016-11-19T15:52:00Z">
          <w:pPr/>
        </w:pPrChange>
      </w:pPr>
      <w:r>
        <w:rPr>
          <w:rFonts w:hint="eastAsia"/>
        </w:rPr>
        <w:t>注释：</w:t>
      </w:r>
      <w:bookmarkStart w:id="32" w:name="_GoBack"/>
      <w:bookmarkEnd w:id="32"/>
    </w:p>
    <w:sectPr w:rsidR="00D913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908" w:hanging="425"/>
      </w:pPr>
    </w:lvl>
    <w:lvl w:ilvl="2">
      <w:start w:val="1"/>
      <w:numFmt w:val="decimal"/>
      <w:pStyle w:val="3"/>
      <w:lvlText w:val="%1.%2.%3"/>
      <w:legacy w:legacy="1" w:legacySpace="0" w:legacyIndent="454"/>
      <w:lvlJc w:val="left"/>
      <w:pPr>
        <w:ind w:left="908" w:hanging="454"/>
      </w:pPr>
    </w:lvl>
    <w:lvl w:ilvl="3">
      <w:start w:val="1"/>
      <w:numFmt w:val="lowerLetter"/>
      <w:pStyle w:val="4"/>
      <w:lvlText w:val="%4)"/>
      <w:legacy w:legacy="1" w:legacySpace="0" w:legacyIndent="425"/>
      <w:lvlJc w:val="left"/>
      <w:pPr>
        <w:ind w:left="1729" w:hanging="425"/>
      </w:pPr>
    </w:lvl>
    <w:lvl w:ilvl="4">
      <w:start w:val="1"/>
      <w:numFmt w:val="decimal"/>
      <w:pStyle w:val="5"/>
      <w:lvlText w:val="(%5)"/>
      <w:legacy w:legacy="1" w:legacySpace="0" w:legacyIndent="425"/>
      <w:lvlJc w:val="left"/>
      <w:pPr>
        <w:ind w:left="2154" w:hanging="425"/>
      </w:pPr>
    </w:lvl>
    <w:lvl w:ilvl="5">
      <w:start w:val="1"/>
      <w:numFmt w:val="lowerLetter"/>
      <w:pStyle w:val="6"/>
      <w:lvlText w:val="(%6)"/>
      <w:legacy w:legacy="1" w:legacySpace="0" w:legacyIndent="425"/>
      <w:lvlJc w:val="left"/>
      <w:pPr>
        <w:ind w:left="2579" w:hanging="425"/>
      </w:pPr>
    </w:lvl>
    <w:lvl w:ilvl="6">
      <w:start w:val="1"/>
      <w:numFmt w:val="lowerRoman"/>
      <w:pStyle w:val="7"/>
      <w:lvlText w:val="(%7)"/>
      <w:legacy w:legacy="1" w:legacySpace="0" w:legacyIndent="425"/>
      <w:lvlJc w:val="left"/>
      <w:pPr>
        <w:ind w:left="3004" w:hanging="425"/>
      </w:pPr>
    </w:lvl>
    <w:lvl w:ilvl="7">
      <w:start w:val="1"/>
      <w:numFmt w:val="lowerLetter"/>
      <w:pStyle w:val="8"/>
      <w:lvlText w:val="(%8)"/>
      <w:legacy w:legacy="1" w:legacySpace="0" w:legacyIndent="425"/>
      <w:lvlJc w:val="left"/>
      <w:pPr>
        <w:ind w:left="3429" w:hanging="425"/>
      </w:pPr>
    </w:lvl>
    <w:lvl w:ilvl="8">
      <w:start w:val="1"/>
      <w:numFmt w:val="lowerRoman"/>
      <w:pStyle w:val="9"/>
      <w:lvlText w:val="(%9)"/>
      <w:legacy w:legacy="1" w:legacySpace="0" w:legacyIndent="425"/>
      <w:lvlJc w:val="left"/>
      <w:pPr>
        <w:ind w:left="3854" w:hanging="425"/>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明钧">
    <w15:presenceInfo w15:providerId="Windows Live" w15:userId="3667881b248c4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54A"/>
    <w:rsid w:val="0003231F"/>
    <w:rsid w:val="00647CAB"/>
    <w:rsid w:val="006B6F91"/>
    <w:rsid w:val="009A2699"/>
    <w:rsid w:val="00D1354A"/>
    <w:rsid w:val="00D91356"/>
    <w:rsid w:val="00E1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FEED"/>
  <w15:chartTrackingRefBased/>
  <w15:docId w15:val="{B83E0729-03E1-40E3-A4FF-DD981CC3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CAB"/>
    <w:pPr>
      <w:widowControl w:val="0"/>
      <w:jc w:val="both"/>
    </w:pPr>
    <w:rPr>
      <w:rFonts w:ascii="Times New Roman" w:eastAsia="宋体" w:hAnsi="Times New Roman" w:cs="Times New Roman"/>
      <w:szCs w:val="24"/>
    </w:rPr>
  </w:style>
  <w:style w:type="paragraph" w:styleId="1">
    <w:name w:val="heading 1"/>
    <w:basedOn w:val="a"/>
    <w:next w:val="a"/>
    <w:link w:val="10"/>
    <w:qFormat/>
    <w:rsid w:val="00647CAB"/>
    <w:pPr>
      <w:keepNext/>
      <w:keepLines/>
      <w:numPr>
        <w:numId w:val="1"/>
      </w:numPr>
      <w:tabs>
        <w:tab w:val="left" w:pos="454"/>
      </w:tabs>
      <w:adjustRightInd w:val="0"/>
      <w:spacing w:line="360" w:lineRule="auto"/>
      <w:outlineLvl w:val="0"/>
    </w:pPr>
    <w:rPr>
      <w:rFonts w:eastAsia="黑体"/>
      <w:kern w:val="44"/>
      <w:sz w:val="24"/>
      <w:szCs w:val="20"/>
    </w:rPr>
  </w:style>
  <w:style w:type="paragraph" w:styleId="2">
    <w:name w:val="heading 2"/>
    <w:basedOn w:val="a"/>
    <w:next w:val="a"/>
    <w:link w:val="20"/>
    <w:semiHidden/>
    <w:unhideWhenUsed/>
    <w:qFormat/>
    <w:rsid w:val="00647CAB"/>
    <w:pPr>
      <w:keepNext/>
      <w:keepLines/>
      <w:numPr>
        <w:ilvl w:val="1"/>
        <w:numId w:val="1"/>
      </w:numPr>
      <w:tabs>
        <w:tab w:val="left" w:pos="814"/>
      </w:tabs>
      <w:adjustRightInd w:val="0"/>
      <w:spacing w:line="360" w:lineRule="auto"/>
      <w:outlineLvl w:val="1"/>
    </w:pPr>
    <w:rPr>
      <w:rFonts w:eastAsia="黑体"/>
      <w:kern w:val="0"/>
      <w:sz w:val="24"/>
      <w:szCs w:val="20"/>
    </w:rPr>
  </w:style>
  <w:style w:type="paragraph" w:styleId="3">
    <w:name w:val="heading 3"/>
    <w:basedOn w:val="a"/>
    <w:next w:val="a"/>
    <w:link w:val="30"/>
    <w:semiHidden/>
    <w:unhideWhenUsed/>
    <w:qFormat/>
    <w:rsid w:val="00647CAB"/>
    <w:pPr>
      <w:keepNext/>
      <w:keepLines/>
      <w:numPr>
        <w:ilvl w:val="2"/>
        <w:numId w:val="1"/>
      </w:numPr>
      <w:tabs>
        <w:tab w:val="left" w:pos="1174"/>
      </w:tabs>
      <w:adjustRightInd w:val="0"/>
      <w:spacing w:line="360" w:lineRule="auto"/>
      <w:outlineLvl w:val="2"/>
    </w:pPr>
    <w:rPr>
      <w:rFonts w:eastAsia="黑体"/>
      <w:kern w:val="0"/>
      <w:sz w:val="24"/>
      <w:szCs w:val="20"/>
    </w:rPr>
  </w:style>
  <w:style w:type="paragraph" w:styleId="4">
    <w:name w:val="heading 4"/>
    <w:basedOn w:val="a"/>
    <w:next w:val="a"/>
    <w:link w:val="40"/>
    <w:semiHidden/>
    <w:unhideWhenUsed/>
    <w:qFormat/>
    <w:rsid w:val="00647CAB"/>
    <w:pPr>
      <w:keepNext/>
      <w:keepLines/>
      <w:numPr>
        <w:ilvl w:val="3"/>
        <w:numId w:val="1"/>
      </w:numPr>
      <w:tabs>
        <w:tab w:val="left" w:pos="864"/>
      </w:tabs>
      <w:adjustRightInd w:val="0"/>
      <w:spacing w:before="280" w:after="290" w:line="376" w:lineRule="atLeast"/>
      <w:outlineLvl w:val="3"/>
    </w:pPr>
    <w:rPr>
      <w:b/>
      <w:kern w:val="0"/>
      <w:sz w:val="28"/>
      <w:szCs w:val="20"/>
    </w:rPr>
  </w:style>
  <w:style w:type="paragraph" w:styleId="5">
    <w:name w:val="heading 5"/>
    <w:basedOn w:val="a"/>
    <w:next w:val="a"/>
    <w:link w:val="50"/>
    <w:semiHidden/>
    <w:unhideWhenUsed/>
    <w:qFormat/>
    <w:rsid w:val="00647CAB"/>
    <w:pPr>
      <w:keepNext/>
      <w:keepLines/>
      <w:numPr>
        <w:ilvl w:val="4"/>
        <w:numId w:val="1"/>
      </w:numPr>
      <w:tabs>
        <w:tab w:val="left" w:pos="1008"/>
      </w:tabs>
      <w:adjustRightInd w:val="0"/>
      <w:spacing w:before="280" w:after="290" w:line="376" w:lineRule="atLeast"/>
      <w:outlineLvl w:val="4"/>
    </w:pPr>
    <w:rPr>
      <w:b/>
      <w:kern w:val="0"/>
      <w:sz w:val="28"/>
      <w:szCs w:val="20"/>
    </w:rPr>
  </w:style>
  <w:style w:type="paragraph" w:styleId="6">
    <w:name w:val="heading 6"/>
    <w:basedOn w:val="a"/>
    <w:next w:val="a"/>
    <w:link w:val="60"/>
    <w:semiHidden/>
    <w:unhideWhenUsed/>
    <w:qFormat/>
    <w:rsid w:val="00647CAB"/>
    <w:pPr>
      <w:keepNext/>
      <w:keepLines/>
      <w:numPr>
        <w:ilvl w:val="5"/>
        <w:numId w:val="1"/>
      </w:numPr>
      <w:tabs>
        <w:tab w:val="left" w:pos="1152"/>
      </w:tabs>
      <w:adjustRightInd w:val="0"/>
      <w:spacing w:before="240" w:after="64" w:line="320" w:lineRule="atLeast"/>
      <w:outlineLvl w:val="5"/>
    </w:pPr>
    <w:rPr>
      <w:b/>
      <w:kern w:val="0"/>
      <w:sz w:val="24"/>
      <w:szCs w:val="20"/>
    </w:rPr>
  </w:style>
  <w:style w:type="paragraph" w:styleId="7">
    <w:name w:val="heading 7"/>
    <w:basedOn w:val="a"/>
    <w:next w:val="a"/>
    <w:link w:val="70"/>
    <w:semiHidden/>
    <w:unhideWhenUsed/>
    <w:qFormat/>
    <w:rsid w:val="00647CAB"/>
    <w:pPr>
      <w:keepNext/>
      <w:keepLines/>
      <w:numPr>
        <w:ilvl w:val="6"/>
        <w:numId w:val="1"/>
      </w:numPr>
      <w:tabs>
        <w:tab w:val="left" w:pos="1296"/>
      </w:tabs>
      <w:adjustRightInd w:val="0"/>
      <w:spacing w:before="240" w:after="64" w:line="320" w:lineRule="atLeast"/>
      <w:outlineLvl w:val="6"/>
    </w:pPr>
    <w:rPr>
      <w:b/>
      <w:kern w:val="0"/>
      <w:sz w:val="24"/>
      <w:szCs w:val="20"/>
    </w:rPr>
  </w:style>
  <w:style w:type="paragraph" w:styleId="8">
    <w:name w:val="heading 8"/>
    <w:basedOn w:val="a"/>
    <w:next w:val="a"/>
    <w:link w:val="80"/>
    <w:semiHidden/>
    <w:unhideWhenUsed/>
    <w:qFormat/>
    <w:rsid w:val="00647CAB"/>
    <w:pPr>
      <w:keepNext/>
      <w:keepLines/>
      <w:numPr>
        <w:ilvl w:val="7"/>
        <w:numId w:val="1"/>
      </w:numPr>
      <w:tabs>
        <w:tab w:val="left" w:pos="1440"/>
      </w:tabs>
      <w:adjustRightInd w:val="0"/>
      <w:spacing w:before="240" w:after="64" w:line="320" w:lineRule="atLeast"/>
      <w:outlineLvl w:val="7"/>
    </w:pPr>
    <w:rPr>
      <w:kern w:val="0"/>
      <w:sz w:val="24"/>
      <w:szCs w:val="20"/>
    </w:rPr>
  </w:style>
  <w:style w:type="paragraph" w:styleId="9">
    <w:name w:val="heading 9"/>
    <w:basedOn w:val="a"/>
    <w:next w:val="a"/>
    <w:link w:val="90"/>
    <w:semiHidden/>
    <w:unhideWhenUsed/>
    <w:qFormat/>
    <w:rsid w:val="00647CAB"/>
    <w:pPr>
      <w:keepNext/>
      <w:keepLines/>
      <w:numPr>
        <w:ilvl w:val="8"/>
        <w:numId w:val="1"/>
      </w:numPr>
      <w:tabs>
        <w:tab w:val="left" w:pos="1584"/>
      </w:tabs>
      <w:adjustRightInd w:val="0"/>
      <w:spacing w:before="240" w:after="64" w:line="320" w:lineRule="atLeast"/>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47CAB"/>
    <w:rPr>
      <w:rFonts w:ascii="Times New Roman" w:eastAsia="黑体" w:hAnsi="Times New Roman" w:cs="Times New Roman"/>
      <w:kern w:val="44"/>
      <w:sz w:val="24"/>
      <w:szCs w:val="20"/>
    </w:rPr>
  </w:style>
  <w:style w:type="character" w:customStyle="1" w:styleId="20">
    <w:name w:val="标题 2 字符"/>
    <w:basedOn w:val="a0"/>
    <w:link w:val="2"/>
    <w:semiHidden/>
    <w:rsid w:val="00647CAB"/>
    <w:rPr>
      <w:rFonts w:ascii="Times New Roman" w:eastAsia="黑体" w:hAnsi="Times New Roman" w:cs="Times New Roman"/>
      <w:kern w:val="0"/>
      <w:sz w:val="24"/>
      <w:szCs w:val="20"/>
    </w:rPr>
  </w:style>
  <w:style w:type="character" w:customStyle="1" w:styleId="30">
    <w:name w:val="标题 3 字符"/>
    <w:basedOn w:val="a0"/>
    <w:link w:val="3"/>
    <w:semiHidden/>
    <w:rsid w:val="00647CAB"/>
    <w:rPr>
      <w:rFonts w:ascii="Times New Roman" w:eastAsia="黑体" w:hAnsi="Times New Roman" w:cs="Times New Roman"/>
      <w:kern w:val="0"/>
      <w:sz w:val="24"/>
      <w:szCs w:val="20"/>
    </w:rPr>
  </w:style>
  <w:style w:type="character" w:customStyle="1" w:styleId="40">
    <w:name w:val="标题 4 字符"/>
    <w:basedOn w:val="a0"/>
    <w:link w:val="4"/>
    <w:semiHidden/>
    <w:rsid w:val="00647CAB"/>
    <w:rPr>
      <w:rFonts w:ascii="Times New Roman" w:eastAsia="宋体" w:hAnsi="Times New Roman" w:cs="Times New Roman"/>
      <w:b/>
      <w:kern w:val="0"/>
      <w:sz w:val="28"/>
      <w:szCs w:val="20"/>
    </w:rPr>
  </w:style>
  <w:style w:type="character" w:customStyle="1" w:styleId="50">
    <w:name w:val="标题 5 字符"/>
    <w:basedOn w:val="a0"/>
    <w:link w:val="5"/>
    <w:semiHidden/>
    <w:rsid w:val="00647CAB"/>
    <w:rPr>
      <w:rFonts w:ascii="Times New Roman" w:eastAsia="宋体" w:hAnsi="Times New Roman" w:cs="Times New Roman"/>
      <w:b/>
      <w:kern w:val="0"/>
      <w:sz w:val="28"/>
      <w:szCs w:val="20"/>
    </w:rPr>
  </w:style>
  <w:style w:type="character" w:customStyle="1" w:styleId="60">
    <w:name w:val="标题 6 字符"/>
    <w:basedOn w:val="a0"/>
    <w:link w:val="6"/>
    <w:semiHidden/>
    <w:rsid w:val="00647CAB"/>
    <w:rPr>
      <w:rFonts w:ascii="Times New Roman" w:eastAsia="宋体" w:hAnsi="Times New Roman" w:cs="Times New Roman"/>
      <w:b/>
      <w:kern w:val="0"/>
      <w:sz w:val="24"/>
      <w:szCs w:val="20"/>
    </w:rPr>
  </w:style>
  <w:style w:type="character" w:customStyle="1" w:styleId="70">
    <w:name w:val="标题 7 字符"/>
    <w:basedOn w:val="a0"/>
    <w:link w:val="7"/>
    <w:semiHidden/>
    <w:rsid w:val="00647CAB"/>
    <w:rPr>
      <w:rFonts w:ascii="Times New Roman" w:eastAsia="宋体" w:hAnsi="Times New Roman" w:cs="Times New Roman"/>
      <w:b/>
      <w:kern w:val="0"/>
      <w:sz w:val="24"/>
      <w:szCs w:val="20"/>
    </w:rPr>
  </w:style>
  <w:style w:type="character" w:customStyle="1" w:styleId="80">
    <w:name w:val="标题 8 字符"/>
    <w:basedOn w:val="a0"/>
    <w:link w:val="8"/>
    <w:semiHidden/>
    <w:rsid w:val="00647CAB"/>
    <w:rPr>
      <w:rFonts w:ascii="Times New Roman" w:eastAsia="宋体" w:hAnsi="Times New Roman" w:cs="Times New Roman"/>
      <w:kern w:val="0"/>
      <w:sz w:val="24"/>
      <w:szCs w:val="20"/>
    </w:rPr>
  </w:style>
  <w:style w:type="character" w:customStyle="1" w:styleId="90">
    <w:name w:val="标题 9 字符"/>
    <w:basedOn w:val="a0"/>
    <w:link w:val="9"/>
    <w:semiHidden/>
    <w:rsid w:val="00647CAB"/>
    <w:rPr>
      <w:rFonts w:ascii="Times New Roman" w:eastAsia="宋体" w:hAnsi="Times New Roman" w:cs="Times New Roman"/>
      <w:kern w:val="0"/>
      <w:szCs w:val="20"/>
    </w:rPr>
  </w:style>
  <w:style w:type="table" w:styleId="a3">
    <w:name w:val="Table Grid"/>
    <w:basedOn w:val="a1"/>
    <w:rsid w:val="00647CA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1353B"/>
    <w:rPr>
      <w:sz w:val="18"/>
      <w:szCs w:val="18"/>
    </w:rPr>
  </w:style>
  <w:style w:type="character" w:customStyle="1" w:styleId="a5">
    <w:name w:val="批注框文本 字符"/>
    <w:basedOn w:val="a0"/>
    <w:link w:val="a4"/>
    <w:uiPriority w:val="99"/>
    <w:semiHidden/>
    <w:rsid w:val="00E1353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2</cp:revision>
  <dcterms:created xsi:type="dcterms:W3CDTF">2016-11-19T06:58:00Z</dcterms:created>
  <dcterms:modified xsi:type="dcterms:W3CDTF">2016-11-19T07:52:00Z</dcterms:modified>
</cp:coreProperties>
</file>