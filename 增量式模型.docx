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54" w:rsidRDefault="00835F96">
      <w:r>
        <w:rPr>
          <w:rFonts w:hint="eastAsia"/>
        </w:rPr>
        <w:t>增量式模型</w:t>
      </w:r>
    </w:p>
    <w:p w:rsidR="00835F96" w:rsidRDefault="00835F96">
      <w:pPr>
        <w:rPr>
          <w:rFonts w:ascii="宋体" w:eastAsia="宋体" w:hAnsi="宋体"/>
          <w:b/>
        </w:rPr>
      </w:pPr>
      <w:r w:rsidRPr="00835F96">
        <w:rPr>
          <w:rFonts w:ascii="宋体" w:eastAsia="宋体" w:hAnsi="宋体" w:hint="eastAsia"/>
          <w:b/>
        </w:rPr>
        <w:t>项目规划模型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阶段目标：根据合同和初步的需求分析确定项目的规模、时间计划和资源需求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输入：    合同文本、SOW、会议纲要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过程：    项目规划，计划确认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输出：</w:t>
      </w:r>
      <w:r>
        <w:rPr>
          <w:rFonts w:eastAsiaTheme="minorHAnsi"/>
        </w:rPr>
        <w:t xml:space="preserve">    </w:t>
      </w:r>
      <w:r>
        <w:rPr>
          <w:rFonts w:eastAsiaTheme="minorHAnsi" w:hint="eastAsia"/>
        </w:rPr>
        <w:t>项目计划</w:t>
      </w:r>
    </w:p>
    <w:p w:rsidR="00835F96" w:rsidRDefault="00835F96">
      <w:pPr>
        <w:rPr>
          <w:rFonts w:eastAsiaTheme="minorHAnsi"/>
        </w:rPr>
      </w:pPr>
    </w:p>
    <w:p w:rsidR="00835F96" w:rsidRDefault="00835F96">
      <w:pPr>
        <w:rPr>
          <w:rFonts w:eastAsiaTheme="minorHAnsi"/>
        </w:rPr>
      </w:pPr>
      <w:r w:rsidRPr="00835F96">
        <w:rPr>
          <w:rFonts w:ascii="宋体" w:eastAsia="宋体" w:hAnsi="宋体" w:hint="eastAsia"/>
          <w:b/>
        </w:rPr>
        <w:t>需求分析阶段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阶段目标：确定客户的需求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输入：    项目计划，SOW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过程：    需求获取，需求分析，需求控制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输出：    原型系统，需求规格</w:t>
      </w:r>
    </w:p>
    <w:p w:rsidR="00835F96" w:rsidRDefault="00835F96">
      <w:pPr>
        <w:rPr>
          <w:rFonts w:eastAsiaTheme="minorHAnsi"/>
        </w:rPr>
      </w:pPr>
    </w:p>
    <w:p w:rsidR="00835F96" w:rsidRDefault="00835F96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设计阶段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阶段目标：总体系统结构设计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输入：    原型系统，需求规格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过程：    总体设计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输出：    系统设计说明书、数据库结构定义</w:t>
      </w:r>
    </w:p>
    <w:p w:rsidR="00835F96" w:rsidRDefault="00835F96">
      <w:pPr>
        <w:rPr>
          <w:rFonts w:eastAsiaTheme="minorHAnsi"/>
        </w:rPr>
      </w:pPr>
    </w:p>
    <w:p w:rsidR="00835F96" w:rsidRDefault="00835F96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增量</w:t>
      </w:r>
      <w:r w:rsidRPr="00773A4C">
        <w:rPr>
          <w:rFonts w:eastAsiaTheme="minorHAnsi" w:hint="eastAsia"/>
          <w:b/>
        </w:rPr>
        <w:t>1</w:t>
      </w:r>
      <w:r w:rsidRPr="00773A4C">
        <w:rPr>
          <w:rFonts w:ascii="宋体" w:eastAsia="宋体" w:hAnsi="宋体" w:hint="eastAsia"/>
          <w:b/>
        </w:rPr>
        <w:t>实现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阶段目标：实现系统的</w:t>
      </w:r>
      <w:del w:id="0" w:author="刘明钧" w:date="2016-11-28T10:08:00Z">
        <w:r w:rsidDel="00165FEF">
          <w:rPr>
            <w:rFonts w:eastAsiaTheme="minorHAnsi" w:hint="eastAsia"/>
          </w:rPr>
          <w:delText>通用功能</w:delText>
        </w:r>
      </w:del>
      <w:ins w:id="1" w:author="刘明钧" w:date="2016-11-28T10:09:00Z">
        <w:r w:rsidR="00165FEF">
          <w:rPr>
            <w:rFonts w:eastAsiaTheme="minorHAnsi" w:hint="eastAsia"/>
          </w:rPr>
          <w:t>基础框架</w:t>
        </w:r>
      </w:ins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输入：    系统设计说明书、数据库结构定义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过程：    详细设计，编码，代码走查，代码评审，单元测试</w:t>
      </w:r>
    </w:p>
    <w:p w:rsidR="00835F96" w:rsidRDefault="00835F96">
      <w:pPr>
        <w:rPr>
          <w:rFonts w:eastAsiaTheme="minorHAnsi"/>
        </w:rPr>
      </w:pPr>
      <w:r>
        <w:rPr>
          <w:rFonts w:eastAsiaTheme="minorHAnsi" w:hint="eastAsia"/>
        </w:rPr>
        <w:t>输出：    详细设计说明书，源代码，可运行版本</w:t>
      </w:r>
      <w:r w:rsidR="00773A4C">
        <w:rPr>
          <w:rFonts w:eastAsiaTheme="minorHAnsi" w:hint="eastAsia"/>
        </w:rPr>
        <w:t>-</w:t>
      </w:r>
      <w:r>
        <w:rPr>
          <w:rFonts w:eastAsiaTheme="minorHAnsi" w:hint="eastAsia"/>
        </w:rPr>
        <w:t>1</w:t>
      </w:r>
    </w:p>
    <w:p w:rsidR="00773A4C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增量</w:t>
      </w:r>
      <w:r w:rsidRPr="00773A4C">
        <w:rPr>
          <w:rFonts w:eastAsiaTheme="minorHAnsi" w:hint="eastAsia"/>
          <w:b/>
        </w:rPr>
        <w:t>2</w:t>
      </w:r>
      <w:r w:rsidRPr="00773A4C">
        <w:rPr>
          <w:rFonts w:ascii="宋体" w:eastAsia="宋体" w:hAnsi="宋体" w:hint="eastAsia"/>
          <w:b/>
        </w:rPr>
        <w:t>实现</w:t>
      </w:r>
    </w:p>
    <w:p w:rsidR="00165FEF" w:rsidRDefault="00773A4C" w:rsidP="00773A4C">
      <w:pPr>
        <w:rPr>
          <w:ins w:id="2" w:author="刘明钧" w:date="2016-11-28T10:10:00Z"/>
          <w:rFonts w:eastAsiaTheme="minorHAnsi"/>
        </w:rPr>
      </w:pPr>
      <w:r>
        <w:rPr>
          <w:rFonts w:eastAsiaTheme="minorHAnsi" w:hint="eastAsia"/>
        </w:rPr>
        <w:t>阶段目标：实现系统的</w:t>
      </w:r>
      <w:ins w:id="3" w:author="刘明钧" w:date="2016-11-28T10:10:00Z">
        <w:r w:rsidR="00165FEF" w:rsidRPr="00165FEF">
          <w:rPr>
            <w:rFonts w:eastAsiaTheme="minorHAnsi" w:hint="eastAsia"/>
          </w:rPr>
          <w:t>教育人事管理系统（教师数据）</w:t>
        </w:r>
      </w:ins>
    </w:p>
    <w:p w:rsidR="00773A4C" w:rsidDel="00165FEF" w:rsidRDefault="00773A4C" w:rsidP="00773A4C">
      <w:pPr>
        <w:rPr>
          <w:del w:id="4" w:author="刘明钧" w:date="2016-11-28T10:10:00Z"/>
          <w:rFonts w:eastAsiaTheme="minorHAnsi"/>
        </w:rPr>
      </w:pPr>
      <w:del w:id="5" w:author="刘明钧" w:date="2016-11-28T10:10:00Z">
        <w:r w:rsidDel="00165FEF">
          <w:rPr>
            <w:rFonts w:eastAsiaTheme="minorHAnsi" w:hint="eastAsia"/>
          </w:rPr>
          <w:delText>基础类功能</w:delText>
        </w:r>
      </w:del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系统设计说明书、数据库结构定义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过程：    详细设计，编码，代码走查，代码评审，单元测试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详细设计说明书，源代码，可运行版本-2</w:t>
      </w:r>
    </w:p>
    <w:p w:rsidR="00773A4C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增量</w:t>
      </w:r>
      <w:r w:rsidRPr="00773A4C">
        <w:rPr>
          <w:rFonts w:eastAsiaTheme="minorHAnsi" w:hint="eastAsia"/>
          <w:b/>
        </w:rPr>
        <w:t>3</w:t>
      </w:r>
      <w:r w:rsidRPr="00773A4C">
        <w:rPr>
          <w:rFonts w:ascii="宋体" w:eastAsia="宋体" w:hAnsi="宋体" w:hint="eastAsia"/>
          <w:b/>
        </w:rPr>
        <w:t>实现</w:t>
      </w:r>
    </w:p>
    <w:p w:rsidR="00165FEF" w:rsidRDefault="00773A4C" w:rsidP="00773A4C">
      <w:pPr>
        <w:rPr>
          <w:ins w:id="6" w:author="刘明钧" w:date="2016-11-28T10:10:00Z"/>
          <w:rFonts w:eastAsiaTheme="minorHAnsi"/>
        </w:rPr>
      </w:pPr>
      <w:r>
        <w:rPr>
          <w:rFonts w:eastAsiaTheme="minorHAnsi" w:hint="eastAsia"/>
        </w:rPr>
        <w:t>阶段目标：实现系统的</w:t>
      </w:r>
      <w:ins w:id="7" w:author="刘明钧" w:date="2016-11-28T10:10:00Z">
        <w:r w:rsidR="00165FEF" w:rsidRPr="00165FEF">
          <w:rPr>
            <w:rFonts w:eastAsiaTheme="minorHAnsi" w:hint="eastAsia"/>
          </w:rPr>
          <w:t>学生学籍管理（基础教育）</w:t>
        </w:r>
      </w:ins>
    </w:p>
    <w:p w:rsidR="00773A4C" w:rsidDel="00165FEF" w:rsidRDefault="00773A4C" w:rsidP="00773A4C">
      <w:pPr>
        <w:rPr>
          <w:del w:id="8" w:author="刘明钧" w:date="2016-11-28T10:10:00Z"/>
          <w:rFonts w:eastAsiaTheme="minorHAnsi"/>
        </w:rPr>
      </w:pPr>
      <w:del w:id="9" w:author="刘明钧" w:date="2016-11-28T10:10:00Z">
        <w:r w:rsidDel="00165FEF">
          <w:rPr>
            <w:rFonts w:eastAsiaTheme="minorHAnsi" w:hint="eastAsia"/>
          </w:rPr>
          <w:delText>教育服务类功能</w:delText>
        </w:r>
      </w:del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系统设计说明书、数据库结构定义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过程：    详细设计，编码，代码走查，代码评审，单元测试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详细设计说明书，源代码，可运行版本-3</w:t>
      </w:r>
    </w:p>
    <w:p w:rsidR="00773A4C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增量</w:t>
      </w:r>
      <w:r w:rsidRPr="00773A4C">
        <w:rPr>
          <w:rFonts w:eastAsiaTheme="minorHAnsi" w:hint="eastAsia"/>
          <w:b/>
        </w:rPr>
        <w:t>4</w:t>
      </w:r>
      <w:r w:rsidRPr="00773A4C">
        <w:rPr>
          <w:rFonts w:ascii="宋体" w:eastAsia="宋体" w:hAnsi="宋体" w:hint="eastAsia"/>
          <w:b/>
        </w:rPr>
        <w:t>实现</w:t>
      </w:r>
    </w:p>
    <w:p w:rsidR="00165FEF" w:rsidRDefault="00773A4C" w:rsidP="00773A4C">
      <w:pPr>
        <w:rPr>
          <w:ins w:id="10" w:author="刘明钧" w:date="2016-11-28T10:10:00Z"/>
          <w:rFonts w:eastAsiaTheme="minorHAnsi"/>
        </w:rPr>
      </w:pPr>
      <w:r>
        <w:rPr>
          <w:rFonts w:eastAsiaTheme="minorHAnsi" w:hint="eastAsia"/>
        </w:rPr>
        <w:t>阶段目标：实现系统的</w:t>
      </w:r>
      <w:ins w:id="11" w:author="刘明钧" w:date="2016-11-28T10:10:00Z">
        <w:r w:rsidR="00165FEF" w:rsidRPr="00165FEF">
          <w:rPr>
            <w:rFonts w:eastAsiaTheme="minorHAnsi" w:hint="eastAsia"/>
          </w:rPr>
          <w:t>学生学籍管理（学前教育）</w:t>
        </w:r>
      </w:ins>
    </w:p>
    <w:p w:rsidR="00773A4C" w:rsidDel="00165FEF" w:rsidRDefault="00773A4C" w:rsidP="00773A4C">
      <w:pPr>
        <w:rPr>
          <w:del w:id="12" w:author="刘明钧" w:date="2016-11-28T10:10:00Z"/>
          <w:rFonts w:eastAsiaTheme="minorHAnsi"/>
        </w:rPr>
      </w:pPr>
      <w:del w:id="13" w:author="刘明钧" w:date="2016-11-28T10:10:00Z">
        <w:r w:rsidDel="00165FEF">
          <w:rPr>
            <w:rFonts w:eastAsiaTheme="minorHAnsi" w:hint="eastAsia"/>
          </w:rPr>
          <w:delText>业务管理类功能</w:delText>
        </w:r>
      </w:del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系统设计说明书、数据库结构定义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过程：    详细设计，编码，代码走查，代码评审，单元测试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详细设计说明书，源代码，可运行版本-4</w:t>
      </w:r>
    </w:p>
    <w:p w:rsidR="00773A4C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增量</w:t>
      </w:r>
      <w:r w:rsidRPr="00773A4C">
        <w:rPr>
          <w:rFonts w:eastAsiaTheme="minorHAnsi" w:hint="eastAsia"/>
          <w:b/>
        </w:rPr>
        <w:t>5</w:t>
      </w:r>
      <w:r w:rsidRPr="00773A4C">
        <w:rPr>
          <w:rFonts w:ascii="宋体" w:eastAsia="宋体" w:hAnsi="宋体" w:hint="eastAsia"/>
          <w:b/>
        </w:rPr>
        <w:t>实现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阶段目标：实现系统的</w:t>
      </w:r>
      <w:ins w:id="14" w:author="刘明钧" w:date="2016-11-28T10:10:00Z">
        <w:r w:rsidR="00165FEF" w:rsidRPr="00165FEF">
          <w:rPr>
            <w:rFonts w:eastAsiaTheme="minorHAnsi" w:hint="eastAsia"/>
          </w:rPr>
          <w:t>用户中心（机构数据）</w:t>
        </w:r>
      </w:ins>
      <w:bookmarkStart w:id="15" w:name="_GoBack"/>
      <w:bookmarkEnd w:id="15"/>
      <w:del w:id="16" w:author="刘明钧" w:date="2016-11-28T10:10:00Z">
        <w:r w:rsidDel="00165FEF">
          <w:rPr>
            <w:rFonts w:eastAsiaTheme="minorHAnsi" w:hint="eastAsia"/>
          </w:rPr>
          <w:delText>资源管理类功能</w:delText>
        </w:r>
      </w:del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系统设计说明书、数据库结构定义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过程：    详细设计，编码，代码走查，代码评审，单元测试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详细设计说明书，源代码，可运行版本-5</w:t>
      </w:r>
    </w:p>
    <w:p w:rsidR="00835F96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lastRenderedPageBreak/>
        <w:t>集成测试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阶段目标：通过集成环境下的软件测试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测试计划、测试案例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 xml:space="preserve">过程：  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集成测试，系统测试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系统软件包，测试报告，产品说明书</w:t>
      </w:r>
    </w:p>
    <w:p w:rsidR="00773A4C" w:rsidRDefault="00773A4C" w:rsidP="00773A4C">
      <w:pPr>
        <w:rPr>
          <w:rFonts w:eastAsiaTheme="minorHAnsi"/>
        </w:rPr>
      </w:pPr>
      <w:r w:rsidRPr="00773A4C">
        <w:rPr>
          <w:rFonts w:ascii="宋体" w:eastAsia="宋体" w:hAnsi="宋体" w:hint="eastAsia"/>
          <w:b/>
        </w:rPr>
        <w:t>产品提交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阶段目标</w:t>
      </w:r>
      <w:r w:rsidRPr="00773A4C">
        <w:rPr>
          <w:rFonts w:hint="eastAsia"/>
          <w:rPrChange w:id="17" w:author="卢小白" w:date="2016-11-28T10:02:00Z">
            <w:rPr>
              <w:rFonts w:eastAsiaTheme="minorHAnsi" w:hint="eastAsia"/>
            </w:rPr>
          </w:rPrChange>
        </w:rPr>
        <w:t>：</w:t>
      </w:r>
      <w:r>
        <w:rPr>
          <w:rFonts w:eastAsiaTheme="minorHAnsi" w:hint="eastAsia"/>
        </w:rPr>
        <w:t>产品可投入使用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输入：    系统软件包</w:t>
      </w:r>
    </w:p>
    <w:p w:rsid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过程：    产品提交</w:t>
      </w:r>
    </w:p>
    <w:p w:rsidR="00773A4C" w:rsidRPr="00773A4C" w:rsidRDefault="00773A4C" w:rsidP="00773A4C">
      <w:pPr>
        <w:rPr>
          <w:rFonts w:eastAsiaTheme="minorHAnsi"/>
        </w:rPr>
      </w:pPr>
      <w:r>
        <w:rPr>
          <w:rFonts w:eastAsiaTheme="minorHAnsi" w:hint="eastAsia"/>
        </w:rPr>
        <w:t>输出：    验收报告</w:t>
      </w:r>
    </w:p>
    <w:sectPr w:rsidR="00773A4C" w:rsidRPr="0077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明钧">
    <w15:presenceInfo w15:providerId="Windows Live" w15:userId="3667881b248c4771"/>
  </w15:person>
  <w15:person w15:author="卢小白">
    <w15:presenceInfo w15:providerId="Windows Live" w15:userId="19c73d9770ca5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6"/>
    <w:rsid w:val="00043179"/>
    <w:rsid w:val="00165FEF"/>
    <w:rsid w:val="004B3D70"/>
    <w:rsid w:val="00773A4C"/>
    <w:rsid w:val="00835F96"/>
    <w:rsid w:val="00B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24D"/>
  <w15:chartTrackingRefBased/>
  <w15:docId w15:val="{6E9B95EA-BD19-4A1D-9EF0-712412BB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A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73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卢小白</dc:creator>
  <cp:keywords/>
  <dc:description/>
  <cp:lastModifiedBy>刘明钧</cp:lastModifiedBy>
  <cp:revision>2</cp:revision>
  <dcterms:created xsi:type="dcterms:W3CDTF">2016-11-28T01:39:00Z</dcterms:created>
  <dcterms:modified xsi:type="dcterms:W3CDTF">2016-11-28T02:10:00Z</dcterms:modified>
</cp:coreProperties>
</file>